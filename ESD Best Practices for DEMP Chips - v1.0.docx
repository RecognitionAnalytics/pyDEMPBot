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96BD0" w14:textId="77777777" w:rsidR="009E58A1" w:rsidRDefault="006B6B1B">
      <w:pPr>
        <w:contextualSpacing/>
      </w:pPr>
      <w:r>
        <w:t>ESD Best Practices for DEMP Chips</w:t>
      </w:r>
    </w:p>
    <w:p w14:paraId="2129FDE1" w14:textId="77777777" w:rsidR="006B6B1B" w:rsidRDefault="006B6B1B">
      <w:pPr>
        <w:contextualSpacing/>
      </w:pPr>
    </w:p>
    <w:p w14:paraId="62FD691E" w14:textId="77777777" w:rsidR="006B6B1B" w:rsidRDefault="006B6B1B">
      <w:pPr>
        <w:contextualSpacing/>
      </w:pPr>
    </w:p>
    <w:p w14:paraId="2EB68F92" w14:textId="77777777" w:rsidR="006B6B1B" w:rsidRPr="006B6B1B" w:rsidRDefault="006B6B1B">
      <w:pPr>
        <w:contextualSpacing/>
      </w:pPr>
      <w:r w:rsidRPr="006B6B1B">
        <w:rPr>
          <w:b/>
        </w:rPr>
        <w:t>Apparel</w:t>
      </w:r>
    </w:p>
    <w:p w14:paraId="2CAEAE8E" w14:textId="77777777" w:rsidR="006B6B1B" w:rsidRDefault="006B6B1B" w:rsidP="006B6B1B">
      <w:pPr>
        <w:pStyle w:val="ListParagraph"/>
        <w:numPr>
          <w:ilvl w:val="0"/>
          <w:numId w:val="1"/>
        </w:numPr>
      </w:pPr>
      <w:r w:rsidRPr="006B6B1B">
        <w:t>White antistatic gloves</w:t>
      </w:r>
      <w:r>
        <w:t xml:space="preserve"> should be worn whenever handling wafers or chips.</w:t>
      </w:r>
    </w:p>
    <w:p w14:paraId="446B413F" w14:textId="77777777" w:rsidR="006B6B1B" w:rsidRDefault="006B6B1B" w:rsidP="006B6B1B">
      <w:pPr>
        <w:pStyle w:val="ListParagraph"/>
        <w:numPr>
          <w:ilvl w:val="0"/>
          <w:numId w:val="1"/>
        </w:numPr>
      </w:pPr>
      <w:r>
        <w:t>Antistatic lab coats (white or blue with carbon fiber grid) should be worn whenever handling wafers or chips.</w:t>
      </w:r>
    </w:p>
    <w:p w14:paraId="61B2E88C" w14:textId="57FE5785" w:rsidR="006B6B1B" w:rsidRDefault="006B6B1B" w:rsidP="006B6B1B">
      <w:pPr>
        <w:pStyle w:val="ListParagraph"/>
        <w:numPr>
          <w:ilvl w:val="0"/>
          <w:numId w:val="1"/>
        </w:numPr>
      </w:pPr>
      <w:r>
        <w:t>Grounding bracelets should be worn whenever handling</w:t>
      </w:r>
      <w:r w:rsidR="00BB6A6E">
        <w:t xml:space="preserve"> wafers or</w:t>
      </w:r>
      <w:r>
        <w:t xml:space="preserve"> chips.</w:t>
      </w:r>
      <w:r w:rsidR="006C7EBE">
        <w:t xml:space="preserve"> </w:t>
      </w:r>
    </w:p>
    <w:p w14:paraId="27903AD2" w14:textId="77777777" w:rsidR="006B6B1B" w:rsidRDefault="006B6B1B" w:rsidP="006B6B1B">
      <w:pPr>
        <w:contextualSpacing/>
      </w:pPr>
    </w:p>
    <w:p w14:paraId="632D5CB5" w14:textId="77777777" w:rsidR="006B6B1B" w:rsidRDefault="006B6B1B" w:rsidP="006B6B1B">
      <w:pPr>
        <w:contextualSpacing/>
      </w:pPr>
      <w:r>
        <w:rPr>
          <w:b/>
        </w:rPr>
        <w:t>Equipment</w:t>
      </w:r>
    </w:p>
    <w:p w14:paraId="5E4A8476" w14:textId="42124216" w:rsidR="006B6B1B" w:rsidRDefault="001C59EA" w:rsidP="006B6B1B">
      <w:pPr>
        <w:pStyle w:val="ListParagraph"/>
        <w:numPr>
          <w:ilvl w:val="0"/>
          <w:numId w:val="2"/>
        </w:numPr>
      </w:pPr>
      <w:r>
        <w:t>Antistatic tweezers</w:t>
      </w:r>
      <w:r w:rsidR="006B6B1B">
        <w:t xml:space="preserve"> should be used whenever handling wafers or chips.</w:t>
      </w:r>
    </w:p>
    <w:p w14:paraId="6BC8949B" w14:textId="77777777" w:rsidR="006B6B1B" w:rsidRDefault="006B6B1B" w:rsidP="006B6B1B">
      <w:pPr>
        <w:pStyle w:val="ListParagraph"/>
        <w:numPr>
          <w:ilvl w:val="0"/>
          <w:numId w:val="2"/>
        </w:numPr>
      </w:pPr>
      <w:r>
        <w:t>Wafers and chips should be transported in black conductive carriers inside pink antistatic polybags.</w:t>
      </w:r>
    </w:p>
    <w:p w14:paraId="08F9F42D" w14:textId="510DB277" w:rsidR="006B6B1B" w:rsidRDefault="006B6B1B" w:rsidP="006B6B1B">
      <w:pPr>
        <w:pStyle w:val="ListParagraph"/>
        <w:numPr>
          <w:ilvl w:val="0"/>
          <w:numId w:val="2"/>
        </w:numPr>
      </w:pPr>
      <w:r>
        <w:t>Antistatic floor mats should be placed at all workstations where wafers or chips are handled</w:t>
      </w:r>
      <w:r w:rsidR="0002516F">
        <w:t>.</w:t>
      </w:r>
    </w:p>
    <w:p w14:paraId="158466C9" w14:textId="4D35C54B" w:rsidR="0002516F" w:rsidRDefault="0002516F" w:rsidP="0002516F">
      <w:pPr>
        <w:pStyle w:val="ListParagraph"/>
        <w:numPr>
          <w:ilvl w:val="0"/>
          <w:numId w:val="2"/>
        </w:numPr>
      </w:pPr>
      <w:r>
        <w:t>ESD mats should be placed in al</w:t>
      </w:r>
      <w:bookmarkStart w:id="0" w:name="_GoBack"/>
      <w:bookmarkEnd w:id="0"/>
      <w:r>
        <w:t>l locations where wafers or chips are regularly handled.</w:t>
      </w:r>
    </w:p>
    <w:p w14:paraId="78190B2E" w14:textId="77777777" w:rsidR="006B6B1B" w:rsidRDefault="006B6B1B" w:rsidP="006B6B1B">
      <w:pPr>
        <w:contextualSpacing/>
      </w:pPr>
    </w:p>
    <w:p w14:paraId="73CEE3B0" w14:textId="77777777" w:rsidR="006B6B1B" w:rsidRDefault="006B6B1B" w:rsidP="006B6B1B">
      <w:pPr>
        <w:contextualSpacing/>
      </w:pPr>
      <w:r>
        <w:rPr>
          <w:b/>
        </w:rPr>
        <w:t>Processes</w:t>
      </w:r>
    </w:p>
    <w:p w14:paraId="6301BA11" w14:textId="77777777" w:rsidR="00B04131" w:rsidRDefault="00B04131" w:rsidP="006B6B1B">
      <w:pPr>
        <w:pStyle w:val="ListParagraph"/>
        <w:numPr>
          <w:ilvl w:val="0"/>
          <w:numId w:val="3"/>
        </w:numPr>
      </w:pPr>
      <w:r>
        <w:t xml:space="preserve">Chips should always be grounded unless unavoidable (such as when transferring into 32 channel </w:t>
      </w:r>
      <w:proofErr w:type="gramStart"/>
      <w:r>
        <w:t>box</w:t>
      </w:r>
      <w:proofErr w:type="gramEnd"/>
    </w:p>
    <w:p w14:paraId="544C0401" w14:textId="77777777" w:rsidR="006B6B1B" w:rsidRDefault="006B6B1B" w:rsidP="006B6B1B">
      <w:pPr>
        <w:pStyle w:val="ListParagraph"/>
        <w:numPr>
          <w:ilvl w:val="0"/>
          <w:numId w:val="3"/>
        </w:numPr>
      </w:pPr>
      <w:r>
        <w:t>Chips must be placed inside Faraday cage when plasma cleaning.</w:t>
      </w:r>
    </w:p>
    <w:p w14:paraId="1E590B40" w14:textId="28E83907" w:rsidR="006F3DA9" w:rsidRDefault="006B6B1B" w:rsidP="006F3DA9">
      <w:pPr>
        <w:pStyle w:val="ListParagraph"/>
        <w:numPr>
          <w:ilvl w:val="0"/>
          <w:numId w:val="3"/>
        </w:numPr>
      </w:pPr>
      <w:r>
        <w:t>Chips must be connected to grounded shunt socket when wire bonding.</w:t>
      </w:r>
    </w:p>
    <w:p w14:paraId="15823E1D" w14:textId="4B83FD1D" w:rsidR="008B1B57" w:rsidRDefault="008B1B57" w:rsidP="008B1B57">
      <w:pPr>
        <w:pStyle w:val="ListParagraph"/>
        <w:numPr>
          <w:ilvl w:val="0"/>
          <w:numId w:val="3"/>
        </w:numPr>
      </w:pPr>
      <w:r>
        <w:t>All apparel must be in place prior to opening antistatic bags or conductive containers.</w:t>
      </w:r>
    </w:p>
    <w:p w14:paraId="6FE0935D" w14:textId="77777777" w:rsidR="008B1B57" w:rsidRDefault="008B1B57" w:rsidP="00E73A49">
      <w:pPr>
        <w:pStyle w:val="ListParagraph"/>
      </w:pPr>
    </w:p>
    <w:p w14:paraId="64A9067C" w14:textId="77777777" w:rsidR="006F3DA9" w:rsidRDefault="006F3DA9" w:rsidP="006F3DA9">
      <w:pPr>
        <w:pStyle w:val="ListParagraph"/>
        <w:ind w:left="0"/>
      </w:pPr>
    </w:p>
    <w:p w14:paraId="073D96A2" w14:textId="53B82C38" w:rsidR="006F3DA9" w:rsidRDefault="006F3DA9" w:rsidP="006F3DA9">
      <w:pPr>
        <w:pStyle w:val="ListParagraph"/>
        <w:ind w:left="0"/>
        <w:rPr>
          <w:b/>
        </w:rPr>
      </w:pPr>
      <w:r w:rsidRPr="00E73A49">
        <w:rPr>
          <w:b/>
        </w:rPr>
        <w:t xml:space="preserve">32 Channel Box </w:t>
      </w:r>
      <w:r w:rsidR="00372EB3" w:rsidRPr="00372EB3">
        <w:rPr>
          <w:b/>
        </w:rPr>
        <w:t>measurements</w:t>
      </w:r>
    </w:p>
    <w:p w14:paraId="13E3D0A1" w14:textId="77777777" w:rsidR="00372EB3" w:rsidRPr="00E73A49" w:rsidRDefault="00372EB3" w:rsidP="006F3DA9">
      <w:pPr>
        <w:pStyle w:val="ListParagraph"/>
        <w:ind w:left="0"/>
        <w:rPr>
          <w:b/>
        </w:rPr>
      </w:pPr>
    </w:p>
    <w:p w14:paraId="32992AAF" w14:textId="6ECEE294" w:rsidR="006F3DA9" w:rsidDel="006F3DA9" w:rsidRDefault="006F3DA9" w:rsidP="00E73A49">
      <w:pPr>
        <w:pStyle w:val="ListParagraph"/>
        <w:ind w:left="0"/>
        <w:rPr>
          <w:del w:id="1" w:author="Achim Harzheim" w:date="2022-05-23T09:46:00Z"/>
        </w:rPr>
      </w:pPr>
    </w:p>
    <w:p w14:paraId="04A59EA6" w14:textId="706DFE83" w:rsidR="0011211B" w:rsidRDefault="0011211B" w:rsidP="006B6B1B">
      <w:pPr>
        <w:pStyle w:val="ListParagraph"/>
        <w:numPr>
          <w:ilvl w:val="0"/>
          <w:numId w:val="3"/>
        </w:numPr>
      </w:pPr>
      <w:r>
        <w:t xml:space="preserve">Chip should be carried </w:t>
      </w:r>
      <w:r w:rsidR="008B1B57">
        <w:t>from upstairs to downstairs</w:t>
      </w:r>
      <w:r>
        <w:t xml:space="preserve"> in </w:t>
      </w:r>
      <w:r w:rsidR="008B1B57">
        <w:t xml:space="preserve">a </w:t>
      </w:r>
      <w:r>
        <w:t>closed metal box acting as a Faraday cage</w:t>
      </w:r>
    </w:p>
    <w:p w14:paraId="26936A86" w14:textId="24CA6C33" w:rsidR="0064311C" w:rsidRDefault="00B04131" w:rsidP="006B6B1B">
      <w:pPr>
        <w:pStyle w:val="ListParagraph"/>
        <w:numPr>
          <w:ilvl w:val="0"/>
          <w:numId w:val="3"/>
        </w:numPr>
      </w:pPr>
      <w:r>
        <w:t>32 channel box contacts must be grounded when inserting chip</w:t>
      </w:r>
    </w:p>
    <w:p w14:paraId="006A5421" w14:textId="605EBD49" w:rsidR="00B04131" w:rsidRDefault="00B04131" w:rsidP="006B6B1B">
      <w:pPr>
        <w:pStyle w:val="ListParagraph"/>
        <w:numPr>
          <w:ilvl w:val="0"/>
          <w:numId w:val="3"/>
        </w:numPr>
      </w:pPr>
      <w:r>
        <w:t xml:space="preserve">32 channel box </w:t>
      </w:r>
      <w:r w:rsidR="00503253">
        <w:t>contacts</w:t>
      </w:r>
      <w:r>
        <w:t xml:space="preserve"> must be grounded prior to and when changing connections (</w:t>
      </w:r>
      <w:r w:rsidR="0002516F">
        <w:t>e</w:t>
      </w:r>
      <w:r>
        <w:t>.</w:t>
      </w:r>
      <w:r w:rsidR="0002516F">
        <w:t>g</w:t>
      </w:r>
      <w:r>
        <w:t>. for DEP)</w:t>
      </w:r>
      <w:r w:rsidR="0002516F">
        <w:t>.</w:t>
      </w:r>
    </w:p>
    <w:p w14:paraId="43DB3D54" w14:textId="740B61E4" w:rsidR="0011211B" w:rsidRDefault="0011211B" w:rsidP="006B6B1B">
      <w:pPr>
        <w:pStyle w:val="ListParagraph"/>
        <w:numPr>
          <w:ilvl w:val="0"/>
          <w:numId w:val="3"/>
        </w:numPr>
      </w:pPr>
      <w:r>
        <w:t xml:space="preserve">When changing solution in the cell </w:t>
      </w:r>
      <w:r w:rsidR="008B1B57">
        <w:t>ensure</w:t>
      </w:r>
      <w:r>
        <w:t xml:space="preserve"> the pipette tip does</w:t>
      </w:r>
      <w:r w:rsidR="003B03DB">
        <w:t xml:space="preserve"> </w:t>
      </w:r>
      <w:r>
        <w:t>n</w:t>
      </w:r>
      <w:r w:rsidR="003B03DB">
        <w:t>o</w:t>
      </w:r>
      <w:r>
        <w:t>t touch the chip</w:t>
      </w:r>
      <w:r w:rsidR="008B1B57">
        <w:t xml:space="preserve"> </w:t>
      </w:r>
    </w:p>
    <w:p w14:paraId="0A2A1802" w14:textId="77777777" w:rsidR="00254801" w:rsidRPr="006B6B1B" w:rsidRDefault="00254801" w:rsidP="006C7EBE"/>
    <w:sectPr w:rsidR="00254801" w:rsidRPr="006B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254CF" w16cex:dateUtc="2022-05-21T00:56:00Z"/>
  <w16cex:commentExtensible w16cex:durableId="263532CC" w16cex:dateUtc="2022-05-23T05:08:00Z"/>
  <w16cex:commentExtensible w16cex:durableId="2632576A" w16cex:dateUtc="2022-05-21T01:07:00Z"/>
  <w16cex:commentExtensible w16cex:durableId="263532B3" w16cex:dateUtc="2022-05-23T05:0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1A84"/>
    <w:multiLevelType w:val="hybridMultilevel"/>
    <w:tmpl w:val="0466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620BD"/>
    <w:multiLevelType w:val="hybridMultilevel"/>
    <w:tmpl w:val="672C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A6602"/>
    <w:multiLevelType w:val="hybridMultilevel"/>
    <w:tmpl w:val="4E74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chim Harzheim">
    <w15:presenceInfo w15:providerId="AD" w15:userId="S-1-5-21-1864253520-1647712531-16515117-4633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1B"/>
    <w:rsid w:val="0002516F"/>
    <w:rsid w:val="00033573"/>
    <w:rsid w:val="0011211B"/>
    <w:rsid w:val="001C59EA"/>
    <w:rsid w:val="00254801"/>
    <w:rsid w:val="00372EB3"/>
    <w:rsid w:val="003B03DB"/>
    <w:rsid w:val="0049031C"/>
    <w:rsid w:val="00503253"/>
    <w:rsid w:val="005A4A8E"/>
    <w:rsid w:val="0064311C"/>
    <w:rsid w:val="00651DC3"/>
    <w:rsid w:val="006B6B1B"/>
    <w:rsid w:val="006C7EBE"/>
    <w:rsid w:val="006F3DA9"/>
    <w:rsid w:val="007A5336"/>
    <w:rsid w:val="008B1B57"/>
    <w:rsid w:val="009065B7"/>
    <w:rsid w:val="00B04131"/>
    <w:rsid w:val="00BB6A6E"/>
    <w:rsid w:val="00D440F0"/>
    <w:rsid w:val="00E73A49"/>
    <w:rsid w:val="00EA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8D59"/>
  <w15:chartTrackingRefBased/>
  <w15:docId w15:val="{FF0BAF16-40CC-4143-A8DD-A65B4164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B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7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7E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7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E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B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Sadar</dc:creator>
  <cp:keywords/>
  <dc:description/>
  <cp:lastModifiedBy>Joshua Sadar</cp:lastModifiedBy>
  <cp:revision>3</cp:revision>
  <dcterms:created xsi:type="dcterms:W3CDTF">2022-05-31T19:47:00Z</dcterms:created>
  <dcterms:modified xsi:type="dcterms:W3CDTF">2022-05-31T19:49:00Z</dcterms:modified>
</cp:coreProperties>
</file>